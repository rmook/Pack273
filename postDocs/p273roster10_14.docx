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41" w:rsidRPr="00A34E72" w:rsidRDefault="00177441">
      <w:pPr>
        <w:pStyle w:val="BodyA"/>
        <w:rPr>
          <w:del w:id="0" w:author="Paul Nicheols" w:date="2014-08-14T22:24:00Z"/>
          <w:sz w:val="24"/>
          <w:szCs w:val="24"/>
        </w:rPr>
      </w:pP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2"/>
        <w:gridCol w:w="3060"/>
        <w:gridCol w:w="2790"/>
      </w:tblGrid>
      <w:tr w:rsidR="00A34E72" w:rsidRPr="00A34E72" w:rsidTr="00A34E72">
        <w:trPr>
          <w:trHeight w:val="2070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1/Tiger</w:t>
            </w:r>
          </w:p>
          <w:p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:rsidR="00A34E72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DL:  </w:t>
            </w:r>
            <w:r w:rsidRPr="00A34E72">
              <w:rPr>
                <w:sz w:val="24"/>
                <w:szCs w:val="24"/>
                <w:shd w:val="clear" w:color="auto" w:fill="FFFF00"/>
              </w:rPr>
              <w:t>Robert Barnes</w:t>
            </w:r>
          </w:p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rober</w:t>
            </w:r>
            <w:r w:rsidRPr="00A34E72">
              <w:rPr>
                <w:sz w:val="24"/>
                <w:szCs w:val="24"/>
              </w:rPr>
              <w:t>t</w:t>
            </w:r>
            <w:r w:rsidRPr="00A34E72">
              <w:rPr>
                <w:sz w:val="24"/>
                <w:szCs w:val="24"/>
              </w:rPr>
              <w:t>barnes@outlook.com</w:t>
            </w:r>
          </w:p>
          <w:p w:rsidR="00A34E72" w:rsidRPr="00A34E72" w:rsidRDefault="00A34E72">
            <w:pPr>
              <w:pStyle w:val="NoSpacing"/>
              <w:rPr>
                <w:rFonts w:ascii="Times New Roman Bold"/>
                <w:sz w:val="24"/>
                <w:szCs w:val="24"/>
                <w:shd w:val="clear" w:color="auto" w:fill="FFFF00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Asst. DL: </w:t>
            </w:r>
            <w:r w:rsidRPr="00A34E72">
              <w:rPr>
                <w:rFonts w:ascii="Times New Roman Bold"/>
                <w:sz w:val="24"/>
                <w:szCs w:val="24"/>
                <w:shd w:val="clear" w:color="auto" w:fill="FFFF00"/>
              </w:rPr>
              <w:t>Lisa Lo</w:t>
            </w:r>
            <w:r w:rsidRPr="00A34E72">
              <w:rPr>
                <w:rFonts w:ascii="Times New Roman Bold"/>
                <w:sz w:val="24"/>
                <w:szCs w:val="24"/>
                <w:shd w:val="clear" w:color="auto" w:fill="FFFF00"/>
              </w:rPr>
              <w:t>n</w:t>
            </w:r>
            <w:r w:rsidRPr="00A34E72">
              <w:rPr>
                <w:rFonts w:ascii="Times New Roman Bold"/>
                <w:sz w:val="24"/>
                <w:szCs w:val="24"/>
                <w:shd w:val="clear" w:color="auto" w:fill="FFFF00"/>
              </w:rPr>
              <w:t>don</w:t>
            </w:r>
          </w:p>
          <w:p w:rsidR="00A34E72" w:rsidRPr="00A34E72" w:rsidRDefault="00A34E72">
            <w:pPr>
              <w:pStyle w:val="NoSpacing"/>
              <w:rPr>
                <w:sz w:val="24"/>
                <w:szCs w:val="24"/>
              </w:rPr>
            </w:pPr>
            <w:proofErr w:type="gramStart"/>
            <w:r w:rsidRPr="00A34E72">
              <w:rPr>
                <w:sz w:val="24"/>
                <w:szCs w:val="24"/>
              </w:rPr>
              <w:t>l</w:t>
            </w:r>
            <w:r w:rsidRPr="00A34E72">
              <w:rPr>
                <w:sz w:val="24"/>
                <w:szCs w:val="24"/>
              </w:rPr>
              <w:t>i</w:t>
            </w:r>
            <w:r w:rsidRPr="00A34E72">
              <w:rPr>
                <w:sz w:val="24"/>
                <w:szCs w:val="24"/>
              </w:rPr>
              <w:t>sa.london@louisville.edu</w:t>
            </w:r>
            <w:proofErr w:type="gramEnd"/>
          </w:p>
          <w:p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Public Relations Chair:</w:t>
            </w:r>
          </w:p>
          <w:p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  <w:shd w:val="clear" w:color="auto" w:fill="FFFF00"/>
              </w:rPr>
              <w:t>Mook</w:t>
            </w:r>
            <w:r w:rsidRPr="00A34E72">
              <w:rPr>
                <w:sz w:val="24"/>
                <w:szCs w:val="24"/>
              </w:rPr>
              <w:t xml:space="preserve"> </w:t>
            </w:r>
          </w:p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color w:val="FF0000"/>
                <w:sz w:val="24"/>
                <w:szCs w:val="24"/>
              </w:rPr>
            </w:pPr>
            <w:proofErr w:type="gramStart"/>
            <w:r w:rsidRPr="00A34E72">
              <w:rPr>
                <w:sz w:val="24"/>
                <w:szCs w:val="24"/>
              </w:rPr>
              <w:t>ric</w:t>
            </w:r>
            <w:r w:rsidRPr="00A34E72">
              <w:rPr>
                <w:sz w:val="24"/>
                <w:szCs w:val="24"/>
              </w:rPr>
              <w:t>h</w:t>
            </w:r>
            <w:r w:rsidRPr="00A34E72">
              <w:rPr>
                <w:sz w:val="24"/>
                <w:szCs w:val="24"/>
              </w:rPr>
              <w:t>ard.mook@gmail.com</w:t>
            </w:r>
            <w:proofErr w:type="gramEnd"/>
          </w:p>
          <w:p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  <w:p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7441" w:rsidRPr="00A34E72" w:rsidRDefault="00A34E72">
            <w:pPr>
              <w:pStyle w:val="BodyA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2/</w:t>
            </w:r>
            <w:proofErr w:type="spellStart"/>
            <w:r w:rsidRPr="00A34E72">
              <w:rPr>
                <w:rFonts w:ascii="Times New Roman Bold"/>
                <w:sz w:val="24"/>
                <w:szCs w:val="24"/>
              </w:rPr>
              <w:t>Webelos</w:t>
            </w:r>
            <w:proofErr w:type="spellEnd"/>
            <w:r w:rsidRPr="00A34E72">
              <w:rPr>
                <w:rFonts w:ascii="Times New Roman Bold"/>
                <w:sz w:val="24"/>
                <w:szCs w:val="24"/>
              </w:rPr>
              <w:t xml:space="preserve"> 2</w:t>
            </w:r>
          </w:p>
          <w:p w:rsidR="00A34E72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Bob Sobotka</w:t>
            </w:r>
          </w:p>
          <w:p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rsobo</w:t>
            </w:r>
            <w:r w:rsidRPr="00A34E72">
              <w:rPr>
                <w:sz w:val="24"/>
                <w:szCs w:val="24"/>
              </w:rPr>
              <w:t>t</w:t>
            </w:r>
            <w:r w:rsidRPr="00A34E72">
              <w:rPr>
                <w:sz w:val="24"/>
                <w:szCs w:val="24"/>
              </w:rPr>
              <w:t>ka@ipapilot.org</w:t>
            </w:r>
          </w:p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color w:val="FF0000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Asst. DL: </w:t>
            </w:r>
            <w:r w:rsidRPr="00A34E72">
              <w:rPr>
                <w:rFonts w:ascii="Times New Roman Bold"/>
                <w:sz w:val="24"/>
                <w:szCs w:val="24"/>
              </w:rPr>
              <w:t>Mitch Ta</w:t>
            </w:r>
            <w:r w:rsidRPr="00A34E72">
              <w:rPr>
                <w:rFonts w:ascii="Times New Roman Bold"/>
                <w:sz w:val="24"/>
                <w:szCs w:val="24"/>
              </w:rPr>
              <w:t>y</w:t>
            </w:r>
            <w:r w:rsidRPr="00A34E72">
              <w:rPr>
                <w:rFonts w:ascii="Times New Roman Bold"/>
                <w:sz w:val="24"/>
                <w:szCs w:val="24"/>
              </w:rPr>
              <w:t>lor</w:t>
            </w:r>
          </w:p>
          <w:p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Pack Committee Chair:  </w:t>
            </w:r>
          </w:p>
          <w:p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FFF00"/>
              </w:rPr>
              <w:t>Je</w:t>
            </w:r>
            <w:r w:rsidRPr="00A34E72">
              <w:rPr>
                <w:sz w:val="24"/>
                <w:szCs w:val="24"/>
                <w:shd w:val="clear" w:color="auto" w:fill="FFFF00"/>
              </w:rPr>
              <w:t>r</w:t>
            </w:r>
            <w:r w:rsidRPr="00A34E72">
              <w:rPr>
                <w:sz w:val="24"/>
                <w:szCs w:val="24"/>
                <w:shd w:val="clear" w:color="auto" w:fill="FFFF00"/>
              </w:rPr>
              <w:t xml:space="preserve">emy </w:t>
            </w:r>
            <w:proofErr w:type="spellStart"/>
            <w:r w:rsidRPr="00A34E72">
              <w:rPr>
                <w:sz w:val="24"/>
                <w:szCs w:val="24"/>
                <w:shd w:val="clear" w:color="auto" w:fill="FFFF00"/>
              </w:rPr>
              <w:t>Nicheols</w:t>
            </w:r>
            <w:proofErr w:type="spellEnd"/>
            <w:r w:rsidRPr="00A34E72">
              <w:rPr>
                <w:sz w:val="24"/>
                <w:szCs w:val="24"/>
              </w:rPr>
              <w:t xml:space="preserve">, </w:t>
            </w:r>
          </w:p>
          <w:p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</w:rPr>
              <w:t>jnich</w:t>
            </w:r>
            <w:r w:rsidRPr="00A34E72">
              <w:rPr>
                <w:sz w:val="24"/>
                <w:szCs w:val="24"/>
              </w:rPr>
              <w:t>e</w:t>
            </w:r>
            <w:r w:rsidRPr="00A34E72">
              <w:rPr>
                <w:sz w:val="24"/>
                <w:szCs w:val="24"/>
              </w:rPr>
              <w:t>ols@</w:t>
            </w:r>
            <w:r w:rsidRPr="00A34E72">
              <w:rPr>
                <w:sz w:val="24"/>
                <w:szCs w:val="24"/>
              </w:rPr>
              <w:t xml:space="preserve">aol.com </w:t>
            </w:r>
          </w:p>
          <w:p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  <w:p w:rsidR="00177441" w:rsidRPr="00A34E72" w:rsidRDefault="00177441" w:rsidP="00A34E72">
            <w:pPr>
              <w:pStyle w:val="BodyA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3/Tiger</w:t>
            </w:r>
          </w:p>
          <w:p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DL: </w:t>
            </w:r>
            <w:r w:rsidRPr="00A34E72">
              <w:rPr>
                <w:sz w:val="24"/>
                <w:szCs w:val="24"/>
                <w:shd w:val="clear" w:color="auto" w:fill="FEFB00"/>
              </w:rPr>
              <w:t>Josh Nickel</w:t>
            </w:r>
            <w:r w:rsidRPr="00A34E72">
              <w:rPr>
                <w:sz w:val="24"/>
                <w:szCs w:val="24"/>
              </w:rPr>
              <w:t xml:space="preserve">, </w:t>
            </w:r>
            <w:r w:rsidRPr="00A34E72">
              <w:rPr>
                <w:sz w:val="24"/>
                <w:szCs w:val="24"/>
              </w:rPr>
              <w:t>jos</w:t>
            </w:r>
            <w:r w:rsidRPr="00A34E72">
              <w:rPr>
                <w:sz w:val="24"/>
                <w:szCs w:val="24"/>
              </w:rPr>
              <w:t>ua.nickel@gmail.com</w:t>
            </w:r>
          </w:p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rFonts w:ascii="Times New Roman Bold"/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  <w:shd w:val="clear" w:color="auto" w:fill="FFFF00"/>
              </w:rPr>
              <w:t xml:space="preserve">Brian </w:t>
            </w:r>
            <w:r w:rsidRPr="00A34E72">
              <w:rPr>
                <w:sz w:val="24"/>
                <w:szCs w:val="24"/>
                <w:shd w:val="clear" w:color="auto" w:fill="FEFB00"/>
              </w:rPr>
              <w:t>Whi</w:t>
            </w:r>
            <w:r w:rsidRPr="00A34E72">
              <w:rPr>
                <w:sz w:val="24"/>
                <w:szCs w:val="24"/>
                <w:shd w:val="clear" w:color="auto" w:fill="FEFB00"/>
              </w:rPr>
              <w:t>t</w:t>
            </w:r>
            <w:r w:rsidRPr="00A34E72">
              <w:rPr>
                <w:sz w:val="24"/>
                <w:szCs w:val="24"/>
                <w:shd w:val="clear" w:color="auto" w:fill="FEFB00"/>
              </w:rPr>
              <w:t>field</w:t>
            </w:r>
            <w:r w:rsidRPr="00A34E72">
              <w:rPr>
                <w:sz w:val="24"/>
                <w:szCs w:val="24"/>
              </w:rPr>
              <w:t>,</w:t>
            </w:r>
            <w:r w:rsidRPr="00A34E72">
              <w:rPr>
                <w:rFonts w:ascii="Times New Roman Bold"/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</w:rPr>
              <w:t>whitfdb2@gmail.com</w:t>
            </w:r>
          </w:p>
          <w:p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</w:tc>
      </w:tr>
      <w:tr w:rsidR="00A34E72" w:rsidRPr="00A34E72" w:rsidTr="00A34E72">
        <w:trPr>
          <w:trHeight w:val="2610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 </w:t>
            </w:r>
            <w:r w:rsidRPr="00A34E72">
              <w:rPr>
                <w:rFonts w:ascii="Times New Roman Bold"/>
                <w:sz w:val="24"/>
                <w:szCs w:val="24"/>
              </w:rPr>
              <w:t>Den 4/Bear</w:t>
            </w:r>
          </w:p>
          <w:p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DL/Asst. Cub Master:  </w:t>
            </w:r>
          </w:p>
          <w:p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EFB00"/>
              </w:rPr>
              <w:t>Cu</w:t>
            </w:r>
            <w:r w:rsidRPr="00A34E72">
              <w:rPr>
                <w:sz w:val="24"/>
                <w:szCs w:val="24"/>
                <w:shd w:val="clear" w:color="auto" w:fill="FEFB00"/>
              </w:rPr>
              <w:t>r</w:t>
            </w:r>
            <w:r w:rsidRPr="00A34E72">
              <w:rPr>
                <w:sz w:val="24"/>
                <w:szCs w:val="24"/>
                <w:shd w:val="clear" w:color="auto" w:fill="FEFB00"/>
              </w:rPr>
              <w:t xml:space="preserve">ran </w:t>
            </w:r>
            <w:proofErr w:type="spellStart"/>
            <w:r w:rsidRPr="00A34E72">
              <w:rPr>
                <w:sz w:val="24"/>
                <w:szCs w:val="24"/>
                <w:shd w:val="clear" w:color="auto" w:fill="FEFB00"/>
              </w:rPr>
              <w:t>Sca</w:t>
            </w:r>
            <w:r w:rsidRPr="00A34E72">
              <w:rPr>
                <w:sz w:val="24"/>
                <w:szCs w:val="24"/>
                <w:shd w:val="clear" w:color="auto" w:fill="FEFB00"/>
              </w:rPr>
              <w:t>r</w:t>
            </w:r>
            <w:r w:rsidRPr="00A34E72">
              <w:rPr>
                <w:sz w:val="24"/>
                <w:szCs w:val="24"/>
                <w:shd w:val="clear" w:color="auto" w:fill="FEFB00"/>
              </w:rPr>
              <w:t>lata</w:t>
            </w:r>
            <w:proofErr w:type="spellEnd"/>
            <w:r w:rsidRPr="00A34E72">
              <w:rPr>
                <w:sz w:val="24"/>
                <w:szCs w:val="24"/>
              </w:rPr>
              <w:t xml:space="preserve">, </w:t>
            </w:r>
          </w:p>
          <w:p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cbscar01@yahoo.com</w:t>
            </w:r>
          </w:p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Asst. DL:  </w:t>
            </w:r>
            <w:r w:rsidRPr="00A34E72">
              <w:rPr>
                <w:sz w:val="24"/>
                <w:szCs w:val="24"/>
                <w:shd w:val="clear" w:color="auto" w:fill="FFFF00"/>
              </w:rPr>
              <w:t xml:space="preserve">Brian </w:t>
            </w:r>
            <w:r w:rsidRPr="00A34E72">
              <w:rPr>
                <w:sz w:val="24"/>
                <w:szCs w:val="24"/>
                <w:shd w:val="clear" w:color="auto" w:fill="FEFB00"/>
              </w:rPr>
              <w:t>Whitfield</w:t>
            </w:r>
            <w:r w:rsidRPr="00A34E72">
              <w:rPr>
                <w:sz w:val="24"/>
                <w:szCs w:val="24"/>
              </w:rPr>
              <w:t>,</w:t>
            </w:r>
            <w:r w:rsidRPr="00A34E72">
              <w:rPr>
                <w:rFonts w:ascii="Times New Roman Bold"/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</w:rPr>
              <w:t>whitfdb2@gmail.com</w:t>
            </w:r>
          </w:p>
          <w:p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Chartered Organizational Re</w:t>
            </w:r>
            <w:r w:rsidRPr="00A34E72">
              <w:rPr>
                <w:rFonts w:ascii="Times New Roman Bold"/>
                <w:sz w:val="24"/>
                <w:szCs w:val="24"/>
              </w:rPr>
              <w:t>p</w:t>
            </w:r>
            <w:r w:rsidRPr="00A34E72">
              <w:rPr>
                <w:rFonts w:ascii="Times New Roman Bold"/>
                <w:sz w:val="24"/>
                <w:szCs w:val="24"/>
              </w:rPr>
              <w:t>r</w:t>
            </w:r>
            <w:r w:rsidRPr="00A34E72">
              <w:rPr>
                <w:rFonts w:ascii="Times New Roman Bold"/>
                <w:sz w:val="24"/>
                <w:szCs w:val="24"/>
              </w:rPr>
              <w:t>e</w:t>
            </w:r>
            <w:r w:rsidRPr="00A34E72">
              <w:rPr>
                <w:rFonts w:ascii="Times New Roman Bold"/>
                <w:sz w:val="24"/>
                <w:szCs w:val="24"/>
              </w:rPr>
              <w:t xml:space="preserve">sentative:  </w:t>
            </w:r>
          </w:p>
          <w:p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EFB00"/>
              </w:rPr>
              <w:t>Jennifer Langley</w:t>
            </w:r>
            <w:r w:rsidRPr="00A34E72">
              <w:rPr>
                <w:sz w:val="24"/>
                <w:szCs w:val="24"/>
              </w:rPr>
              <w:t>,</w:t>
            </w:r>
          </w:p>
          <w:p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 xml:space="preserve"> jklan</w:t>
            </w:r>
            <w:r w:rsidRPr="00A34E72">
              <w:rPr>
                <w:sz w:val="24"/>
                <w:szCs w:val="24"/>
              </w:rPr>
              <w:t>g</w:t>
            </w:r>
            <w:r w:rsidRPr="00A34E72">
              <w:rPr>
                <w:sz w:val="24"/>
                <w:szCs w:val="24"/>
              </w:rPr>
              <w:t>ley39@gmail.com</w:t>
            </w:r>
          </w:p>
          <w:p w:rsidR="00A34E72" w:rsidRDefault="00A34E72">
            <w:pPr>
              <w:pStyle w:val="NoSpacing"/>
              <w:rPr>
                <w:rFonts w:ascii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Treasurer:  </w:t>
            </w:r>
          </w:p>
          <w:p w:rsid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FFF00"/>
              </w:rPr>
              <w:t xml:space="preserve">Audrey </w:t>
            </w:r>
            <w:proofErr w:type="spellStart"/>
            <w:r w:rsidRPr="00A34E72">
              <w:rPr>
                <w:sz w:val="24"/>
                <w:szCs w:val="24"/>
                <w:shd w:val="clear" w:color="auto" w:fill="FFFF00"/>
              </w:rPr>
              <w:t>Sca</w:t>
            </w:r>
            <w:r w:rsidRPr="00A34E72">
              <w:rPr>
                <w:sz w:val="24"/>
                <w:szCs w:val="24"/>
                <w:shd w:val="clear" w:color="auto" w:fill="FFFF00"/>
              </w:rPr>
              <w:t>r</w:t>
            </w:r>
            <w:r w:rsidRPr="00A34E72">
              <w:rPr>
                <w:sz w:val="24"/>
                <w:szCs w:val="24"/>
                <w:shd w:val="clear" w:color="auto" w:fill="FFFF00"/>
              </w:rPr>
              <w:t>lata</w:t>
            </w:r>
            <w:proofErr w:type="spellEnd"/>
            <w:r w:rsidRPr="00A34E72">
              <w:rPr>
                <w:sz w:val="24"/>
                <w:szCs w:val="24"/>
              </w:rPr>
              <w:t xml:space="preserve">, </w:t>
            </w:r>
          </w:p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audre</w:t>
            </w:r>
            <w:r w:rsidRPr="00A34E72">
              <w:rPr>
                <w:sz w:val="24"/>
                <w:szCs w:val="24"/>
              </w:rPr>
              <w:t>y</w:t>
            </w:r>
            <w:r w:rsidRPr="00A34E72">
              <w:rPr>
                <w:sz w:val="24"/>
                <w:szCs w:val="24"/>
              </w:rPr>
              <w:t>scarl</w:t>
            </w:r>
            <w:r w:rsidRPr="00A34E72">
              <w:rPr>
                <w:sz w:val="24"/>
                <w:szCs w:val="24"/>
              </w:rPr>
              <w:t>a</w:t>
            </w:r>
            <w:r w:rsidRPr="00A34E72">
              <w:rPr>
                <w:sz w:val="24"/>
                <w:szCs w:val="24"/>
              </w:rPr>
              <w:t>ta@gmail.com</w:t>
            </w:r>
          </w:p>
          <w:p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5/Bear</w:t>
            </w:r>
          </w:p>
          <w:p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Josh Nickel</w:t>
            </w:r>
            <w:r w:rsidRPr="00A34E72">
              <w:rPr>
                <w:sz w:val="24"/>
                <w:szCs w:val="24"/>
              </w:rPr>
              <w:t xml:space="preserve">, </w:t>
            </w:r>
            <w:r w:rsidRPr="00A34E72">
              <w:rPr>
                <w:sz w:val="24"/>
                <w:szCs w:val="24"/>
              </w:rPr>
              <w:t>jos</w:t>
            </w:r>
            <w:r w:rsidRPr="00A34E72">
              <w:rPr>
                <w:sz w:val="24"/>
                <w:szCs w:val="24"/>
              </w:rPr>
              <w:t>ua.nickel@gmail.com</w:t>
            </w:r>
          </w:p>
          <w:p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Nick Cease</w:t>
            </w:r>
            <w:r w:rsidRPr="00A34E72">
              <w:rPr>
                <w:sz w:val="24"/>
                <w:szCs w:val="24"/>
              </w:rPr>
              <w:t xml:space="preserve">, </w:t>
            </w:r>
            <w:r w:rsidRPr="00A34E72">
              <w:rPr>
                <w:sz w:val="24"/>
                <w:szCs w:val="24"/>
              </w:rPr>
              <w:t>nickcease1@gmail</w:t>
            </w:r>
          </w:p>
          <w:p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  <w:shd w:val="clear" w:color="auto" w:fill="FEFB00"/>
              </w:rPr>
              <w:t>Rachel Cease</w:t>
            </w:r>
            <w:r w:rsidRPr="00A34E72">
              <w:rPr>
                <w:sz w:val="24"/>
                <w:szCs w:val="24"/>
              </w:rPr>
              <w:t xml:space="preserve">, </w:t>
            </w:r>
            <w:r w:rsidRPr="00A34E72">
              <w:rPr>
                <w:sz w:val="24"/>
                <w:szCs w:val="24"/>
              </w:rPr>
              <w:t>rachelcease@aol.com</w:t>
            </w:r>
          </w:p>
          <w:p w:rsidR="00177441" w:rsidRPr="00A34E72" w:rsidRDefault="00A34E72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Chris Haden</w:t>
            </w:r>
            <w:r w:rsidRPr="00A34E72">
              <w:rPr>
                <w:sz w:val="24"/>
                <w:szCs w:val="24"/>
              </w:rPr>
              <w:t xml:space="preserve">, </w:t>
            </w:r>
            <w:r w:rsidRPr="00A34E72">
              <w:rPr>
                <w:sz w:val="24"/>
                <w:szCs w:val="24"/>
              </w:rPr>
              <w:t>chris_haden@yahoo.com</w:t>
            </w:r>
          </w:p>
          <w:p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  <w:p w:rsidR="00177441" w:rsidRPr="00A34E72" w:rsidRDefault="00177441">
            <w:pPr>
              <w:pStyle w:val="NoSpacing"/>
              <w:rPr>
                <w:sz w:val="24"/>
                <w:szCs w:val="24"/>
              </w:rPr>
            </w:pPr>
          </w:p>
          <w:p w:rsidR="00177441" w:rsidRPr="00A34E72" w:rsidRDefault="00177441">
            <w:pPr>
              <w:pStyle w:val="BodyA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7441" w:rsidRPr="00A34E72" w:rsidRDefault="00A34E72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6/</w:t>
            </w:r>
            <w:r w:rsidRPr="00A34E72">
              <w:rPr>
                <w:rFonts w:ascii="Times New Roman Bold"/>
                <w:color w:val="92D050"/>
                <w:sz w:val="24"/>
                <w:szCs w:val="24"/>
              </w:rPr>
              <w:t>OPEN</w:t>
            </w:r>
          </w:p>
          <w:p w:rsidR="00177441" w:rsidRPr="00A34E72" w:rsidRDefault="00177441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:rsidR="00177441" w:rsidRPr="00A34E72" w:rsidRDefault="00A34E72">
            <w:pPr>
              <w:pStyle w:val="BodyA"/>
              <w:spacing w:after="0" w:line="240" w:lineRule="auto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 </w:t>
            </w:r>
          </w:p>
        </w:tc>
      </w:tr>
      <w:tr w:rsidR="00A34E72" w:rsidRPr="00A34E72" w:rsidTr="00A34E72">
        <w:trPr>
          <w:trHeight w:val="2610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Den 7/</w:t>
            </w:r>
            <w:proofErr w:type="spellStart"/>
            <w:r w:rsidRPr="00A34E72">
              <w:rPr>
                <w:rFonts w:ascii="Times New Roman Bold"/>
                <w:sz w:val="24"/>
                <w:szCs w:val="24"/>
              </w:rPr>
              <w:t>Webelos</w:t>
            </w:r>
            <w:proofErr w:type="spellEnd"/>
            <w:r w:rsidRPr="00A34E72">
              <w:rPr>
                <w:rFonts w:ascii="Times New Roman Bold"/>
                <w:sz w:val="24"/>
                <w:szCs w:val="24"/>
              </w:rPr>
              <w:t xml:space="preserve"> 1</w:t>
            </w:r>
          </w:p>
          <w:p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EFB00"/>
              </w:rPr>
              <w:t>Steve McCabe</w:t>
            </w:r>
            <w:r w:rsidRPr="00A34E72">
              <w:rPr>
                <w:sz w:val="24"/>
                <w:szCs w:val="24"/>
              </w:rPr>
              <w:t xml:space="preserve">, </w:t>
            </w: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>spm</w:t>
            </w:r>
            <w:r w:rsidRPr="00A34E72">
              <w:rPr>
                <w:sz w:val="24"/>
                <w:szCs w:val="24"/>
              </w:rPr>
              <w:t>c</w:t>
            </w:r>
            <w:r w:rsidRPr="00A34E72">
              <w:rPr>
                <w:sz w:val="24"/>
                <w:szCs w:val="24"/>
              </w:rPr>
              <w:t>cabe@twc.com</w:t>
            </w:r>
          </w:p>
          <w:p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sz w:val="24"/>
                <w:szCs w:val="24"/>
              </w:rPr>
              <w:t xml:space="preserve">  </w:t>
            </w:r>
          </w:p>
          <w:p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FFF00"/>
              </w:rPr>
              <w:t xml:space="preserve">Tim </w:t>
            </w:r>
            <w:proofErr w:type="spellStart"/>
            <w:r w:rsidRPr="00A34E72">
              <w:rPr>
                <w:sz w:val="24"/>
                <w:szCs w:val="24"/>
                <w:shd w:val="clear" w:color="auto" w:fill="FFFF00"/>
              </w:rPr>
              <w:t>Tembeleski</w:t>
            </w:r>
            <w:proofErr w:type="spellEnd"/>
            <w:r w:rsidRPr="00A34E72">
              <w:rPr>
                <w:sz w:val="24"/>
                <w:szCs w:val="24"/>
              </w:rPr>
              <w:t>;</w:t>
            </w: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</w:rPr>
              <w:t xml:space="preserve"> te</w:t>
            </w:r>
            <w:r w:rsidRPr="00A34E72">
              <w:rPr>
                <w:sz w:val="24"/>
                <w:szCs w:val="24"/>
              </w:rPr>
              <w:t>m</w:t>
            </w:r>
            <w:r w:rsidRPr="00A34E72">
              <w:rPr>
                <w:sz w:val="24"/>
                <w:szCs w:val="24"/>
              </w:rPr>
              <w:t>beleski@icloud.com</w:t>
            </w:r>
          </w:p>
          <w:p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proofErr w:type="spellStart"/>
            <w:r w:rsidRPr="00A34E72">
              <w:rPr>
                <w:rFonts w:ascii="Times New Roman Bold"/>
                <w:sz w:val="24"/>
                <w:szCs w:val="24"/>
              </w:rPr>
              <w:t>Cubmaster</w:t>
            </w:r>
            <w:proofErr w:type="spellEnd"/>
            <w:r w:rsidRPr="00A34E72">
              <w:rPr>
                <w:rFonts w:ascii="Times New Roman Bold"/>
                <w:sz w:val="24"/>
                <w:szCs w:val="24"/>
              </w:rPr>
              <w:t>:</w:t>
            </w:r>
            <w:r w:rsidRPr="00A34E72">
              <w:rPr>
                <w:sz w:val="24"/>
                <w:szCs w:val="24"/>
              </w:rPr>
              <w:t xml:space="preserve"> </w:t>
            </w:r>
            <w:r w:rsidRPr="00A34E72">
              <w:rPr>
                <w:sz w:val="24"/>
                <w:szCs w:val="24"/>
                <w:shd w:val="clear" w:color="auto" w:fill="FFFF00"/>
              </w:rPr>
              <w:t>Chris Jay</w:t>
            </w:r>
            <w:r w:rsidRPr="00A34E72">
              <w:rPr>
                <w:sz w:val="24"/>
                <w:szCs w:val="24"/>
              </w:rPr>
              <w:t>, chris.jaygm@gmail.com</w:t>
            </w:r>
          </w:p>
          <w:p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Pack Trainer:</w:t>
            </w:r>
            <w:r w:rsidRPr="00A34E72">
              <w:rPr>
                <w:sz w:val="24"/>
                <w:szCs w:val="24"/>
              </w:rPr>
              <w:t xml:space="preserve">  </w:t>
            </w:r>
          </w:p>
          <w:p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34E72">
              <w:rPr>
                <w:sz w:val="24"/>
                <w:szCs w:val="24"/>
                <w:shd w:val="clear" w:color="auto" w:fill="FEFB00"/>
              </w:rPr>
              <w:t>Sabeen</w:t>
            </w:r>
            <w:proofErr w:type="spellEnd"/>
            <w:r w:rsidRPr="00A34E72">
              <w:rPr>
                <w:sz w:val="24"/>
                <w:szCs w:val="24"/>
                <w:shd w:val="clear" w:color="auto" w:fill="FEFB00"/>
              </w:rPr>
              <w:t xml:space="preserve"> </w:t>
            </w:r>
            <w:proofErr w:type="spellStart"/>
            <w:r w:rsidRPr="00A34E72">
              <w:rPr>
                <w:sz w:val="24"/>
                <w:szCs w:val="24"/>
                <w:shd w:val="clear" w:color="auto" w:fill="FEFB00"/>
              </w:rPr>
              <w:t>Nasim</w:t>
            </w:r>
            <w:proofErr w:type="spellEnd"/>
            <w:r w:rsidRPr="00A34E72">
              <w:rPr>
                <w:sz w:val="24"/>
                <w:szCs w:val="24"/>
              </w:rPr>
              <w:t xml:space="preserve">, </w:t>
            </w: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proofErr w:type="gramStart"/>
            <w:r w:rsidRPr="00A34E72">
              <w:rPr>
                <w:sz w:val="24"/>
                <w:szCs w:val="24"/>
              </w:rPr>
              <w:t>s</w:t>
            </w:r>
            <w:r w:rsidRPr="00A34E72">
              <w:rPr>
                <w:sz w:val="24"/>
                <w:szCs w:val="24"/>
              </w:rPr>
              <w:t>a</w:t>
            </w:r>
            <w:r w:rsidRPr="00A34E72">
              <w:rPr>
                <w:sz w:val="24"/>
                <w:szCs w:val="24"/>
              </w:rPr>
              <w:t>been.nasim@jefferson.kyschools.us</w:t>
            </w:r>
            <w:proofErr w:type="gramEnd"/>
          </w:p>
          <w:p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 Den 8/Wolf</w:t>
            </w:r>
          </w:p>
          <w:p w:rsidR="00A34E72" w:rsidRPr="00A34E72" w:rsidRDefault="00A34E72" w:rsidP="00DF772A">
            <w:pPr>
              <w:pStyle w:val="NoSpacing"/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DL:</w:t>
            </w:r>
            <w:r w:rsidRPr="00A34E72">
              <w:rPr>
                <w:sz w:val="24"/>
                <w:szCs w:val="24"/>
              </w:rPr>
              <w:t xml:space="preserve">  </w:t>
            </w:r>
            <w:r w:rsidRPr="00A34E72">
              <w:rPr>
                <w:sz w:val="24"/>
                <w:szCs w:val="24"/>
                <w:shd w:val="clear" w:color="auto" w:fill="FFFF00"/>
              </w:rPr>
              <w:t>Adrian Judy</w:t>
            </w:r>
            <w:r w:rsidRPr="00A34E72">
              <w:rPr>
                <w:sz w:val="24"/>
                <w:szCs w:val="24"/>
              </w:rPr>
              <w:t>, adran.judy@prodigy.net</w:t>
            </w: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Asst. DL:  </w:t>
            </w:r>
            <w:r w:rsidRPr="00A34E72">
              <w:rPr>
                <w:sz w:val="24"/>
                <w:szCs w:val="24"/>
                <w:shd w:val="clear" w:color="auto" w:fill="FFFF00"/>
              </w:rPr>
              <w:t>Brad Hartman</w:t>
            </w:r>
            <w:r w:rsidRPr="00A34E72">
              <w:rPr>
                <w:sz w:val="24"/>
                <w:szCs w:val="24"/>
              </w:rPr>
              <w:t xml:space="preserve">, bhartman616@yahoo.com </w:t>
            </w:r>
          </w:p>
          <w:p w:rsid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Advancement Chair:</w:t>
            </w:r>
            <w:r w:rsidRPr="00A34E72">
              <w:rPr>
                <w:sz w:val="24"/>
                <w:szCs w:val="24"/>
              </w:rPr>
              <w:t xml:space="preserve"> </w:t>
            </w: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  <w:r w:rsidRPr="00A34E72">
              <w:rPr>
                <w:sz w:val="24"/>
                <w:szCs w:val="24"/>
                <w:shd w:val="clear" w:color="auto" w:fill="FFFF00"/>
              </w:rPr>
              <w:t>Karen Kennedy</w:t>
            </w:r>
            <w:r w:rsidRPr="00A34E72">
              <w:rPr>
                <w:sz w:val="24"/>
                <w:szCs w:val="24"/>
              </w:rPr>
              <w:t>, youreachedk</w:t>
            </w:r>
            <w:r w:rsidRPr="00A34E72">
              <w:rPr>
                <w:sz w:val="24"/>
                <w:szCs w:val="24"/>
              </w:rPr>
              <w:t>a</w:t>
            </w:r>
            <w:r w:rsidRPr="00A34E72">
              <w:rPr>
                <w:sz w:val="24"/>
                <w:szCs w:val="24"/>
              </w:rPr>
              <w:t>ren@yahoo.com</w:t>
            </w: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r w:rsidRPr="00A34E72">
              <w:rPr>
                <w:rFonts w:ascii="Times New Roman Bold"/>
                <w:sz w:val="24"/>
                <w:szCs w:val="24"/>
                <w:lang w:val="da-DK"/>
              </w:rPr>
              <w:t>Den 10/Wolf</w:t>
            </w:r>
          </w:p>
          <w:p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</w:p>
          <w:p w:rsid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/>
                <w:sz w:val="24"/>
                <w:szCs w:val="24"/>
                <w:lang w:val="da-DK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 xml:space="preserve">DL:  </w:t>
            </w:r>
            <w:proofErr w:type="spellStart"/>
            <w:r w:rsidRPr="00A34E72">
              <w:rPr>
                <w:rFonts w:ascii="Times New Roman"/>
                <w:sz w:val="24"/>
                <w:szCs w:val="24"/>
                <w:shd w:val="clear" w:color="auto" w:fill="FFFF00"/>
                <w:lang w:val="da-DK"/>
              </w:rPr>
              <w:t>Jonathon</w:t>
            </w:r>
            <w:proofErr w:type="spellEnd"/>
            <w:r w:rsidRPr="00A34E72">
              <w:rPr>
                <w:rFonts w:ascii="Times New Roman"/>
                <w:sz w:val="24"/>
                <w:szCs w:val="24"/>
                <w:shd w:val="clear" w:color="auto" w:fill="FFFF00"/>
                <w:lang w:val="da-DK"/>
              </w:rPr>
              <w:t xml:space="preserve"> </w:t>
            </w:r>
            <w:proofErr w:type="spellStart"/>
            <w:r w:rsidRPr="00A34E72">
              <w:rPr>
                <w:rFonts w:ascii="Times New Roman"/>
                <w:sz w:val="24"/>
                <w:szCs w:val="24"/>
                <w:shd w:val="clear" w:color="auto" w:fill="FFFF00"/>
                <w:lang w:val="da-DK"/>
              </w:rPr>
              <w:t>Ratliff</w:t>
            </w:r>
            <w:proofErr w:type="spellEnd"/>
            <w:r w:rsidRPr="00A34E72">
              <w:rPr>
                <w:rFonts w:ascii="Times New Roman"/>
                <w:sz w:val="24"/>
                <w:szCs w:val="24"/>
                <w:lang w:val="da-DK"/>
              </w:rPr>
              <w:t>,</w:t>
            </w:r>
          </w:p>
          <w:p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 Bold" w:eastAsia="Times New Roman Bold" w:hAnsi="Times New Roman Bold" w:cs="Times New Roman Bold"/>
                <w:sz w:val="24"/>
                <w:szCs w:val="24"/>
              </w:rPr>
            </w:pPr>
            <w:bookmarkStart w:id="1" w:name="_GoBack"/>
            <w:bookmarkEnd w:id="1"/>
            <w:r w:rsidRPr="00A34E72">
              <w:rPr>
                <w:rFonts w:ascii="Times New Roman"/>
                <w:sz w:val="24"/>
                <w:szCs w:val="24"/>
                <w:lang w:val="da-DK"/>
              </w:rPr>
              <w:t xml:space="preserve"> jra</w:t>
            </w:r>
            <w:r w:rsidRPr="00A34E72">
              <w:rPr>
                <w:rFonts w:ascii="Times New Roman"/>
                <w:sz w:val="24"/>
                <w:szCs w:val="24"/>
                <w:lang w:val="da-DK"/>
              </w:rPr>
              <w:t>t</w:t>
            </w:r>
            <w:r w:rsidRPr="00A34E72">
              <w:rPr>
                <w:rFonts w:ascii="Times New Roman"/>
                <w:sz w:val="24"/>
                <w:szCs w:val="24"/>
                <w:lang w:val="da-DK"/>
              </w:rPr>
              <w:t>liff2011@gmail.com</w:t>
            </w:r>
          </w:p>
          <w:p w:rsidR="00A34E72" w:rsidRPr="00A34E72" w:rsidRDefault="00A34E72" w:rsidP="00DF772A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color="FF0000"/>
              </w:rPr>
            </w:pPr>
            <w:r w:rsidRPr="00A34E72">
              <w:rPr>
                <w:rFonts w:ascii="Times New Roman Bold"/>
                <w:sz w:val="24"/>
                <w:szCs w:val="24"/>
              </w:rPr>
              <w:t>Asst. DL:</w:t>
            </w:r>
            <w:r w:rsidRPr="00A34E72">
              <w:rPr>
                <w:rFonts w:ascii="Times New Roman"/>
                <w:sz w:val="24"/>
                <w:szCs w:val="24"/>
              </w:rPr>
              <w:t xml:space="preserve"> </w:t>
            </w:r>
            <w:r w:rsidRPr="00A34E72">
              <w:rPr>
                <w:rFonts w:ascii="Times New Roman"/>
                <w:sz w:val="24"/>
                <w:szCs w:val="24"/>
                <w:shd w:val="clear" w:color="auto" w:fill="FFFF00"/>
              </w:rPr>
              <w:t>Lewis Wi</w:t>
            </w:r>
            <w:r w:rsidRPr="00A34E72">
              <w:rPr>
                <w:rFonts w:ascii="Times New Roman"/>
                <w:sz w:val="24"/>
                <w:szCs w:val="24"/>
                <w:shd w:val="clear" w:color="auto" w:fill="FFFF00"/>
              </w:rPr>
              <w:t>n</w:t>
            </w:r>
            <w:r w:rsidRPr="00A34E72">
              <w:rPr>
                <w:rFonts w:ascii="Times New Roman"/>
                <w:sz w:val="24"/>
                <w:szCs w:val="24"/>
                <w:shd w:val="clear" w:color="auto" w:fill="FFFF00"/>
              </w:rPr>
              <w:t>ner</w:t>
            </w:r>
            <w:r w:rsidRPr="00A34E72">
              <w:rPr>
                <w:rFonts w:ascii="Times New Roman"/>
                <w:sz w:val="24"/>
                <w:szCs w:val="24"/>
              </w:rPr>
              <w:t xml:space="preserve"> </w:t>
            </w:r>
            <w:r w:rsidRPr="00A34E72">
              <w:rPr>
                <w:rFonts w:ascii="Times New Roman"/>
                <w:color w:val="FF0000"/>
                <w:sz w:val="24"/>
                <w:szCs w:val="24"/>
                <w:u w:color="FF0000"/>
              </w:rPr>
              <w:t>(need i</w:t>
            </w:r>
            <w:r w:rsidRPr="00A34E72">
              <w:rPr>
                <w:rFonts w:ascii="Times New Roman"/>
                <w:color w:val="FF0000"/>
                <w:sz w:val="24"/>
                <w:szCs w:val="24"/>
                <w:u w:color="FF0000"/>
              </w:rPr>
              <w:t>n</w:t>
            </w:r>
            <w:r w:rsidRPr="00A34E72">
              <w:rPr>
                <w:rFonts w:ascii="Times New Roman"/>
                <w:color w:val="FF0000"/>
                <w:sz w:val="24"/>
                <w:szCs w:val="24"/>
                <w:u w:color="FF0000"/>
              </w:rPr>
              <w:t>fo)</w:t>
            </w:r>
          </w:p>
          <w:p w:rsidR="00A34E72" w:rsidRPr="00A34E72" w:rsidRDefault="00A34E72" w:rsidP="00DF772A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177441" w:rsidRPr="00A34E72" w:rsidRDefault="00177441">
      <w:pPr>
        <w:pStyle w:val="BodyA"/>
        <w:spacing w:line="240" w:lineRule="auto"/>
        <w:rPr>
          <w:sz w:val="24"/>
          <w:szCs w:val="24"/>
        </w:rPr>
      </w:pPr>
    </w:p>
    <w:sectPr w:rsidR="00177441" w:rsidRPr="00A34E7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34E72">
      <w:r>
        <w:separator/>
      </w:r>
    </w:p>
  </w:endnote>
  <w:endnote w:type="continuationSeparator" w:id="0">
    <w:p w:rsidR="00000000" w:rsidRDefault="00A3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41" w:rsidRDefault="00177441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41" w:rsidRDefault="0017744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34E72">
      <w:r>
        <w:separator/>
      </w:r>
    </w:p>
  </w:footnote>
  <w:footnote w:type="continuationSeparator" w:id="0">
    <w:p w:rsidR="00000000" w:rsidRDefault="00A34E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41" w:rsidRDefault="00177441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41" w:rsidRDefault="0017744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revisionView w:markup="0"/>
  <w:doNotTrackMoves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7441"/>
    <w:rsid w:val="00177441"/>
    <w:rsid w:val="00A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hAnsi="Arial Unicode MS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FreeForm">
    <w:name w:val="Free Form"/>
    <w:rPr>
      <w:rFonts w:eastAsia="Times New Roman"/>
      <w:color w:val="000000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hAnsi="Arial Unicode MS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FreeForm">
    <w:name w:val="Free Form"/>
    <w:rPr>
      <w:rFonts w:eastAsia="Times New Roman"/>
      <w:color w:val="000000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1152</Characters>
  <Application>Microsoft Macintosh Word</Application>
  <DocSecurity>0</DocSecurity>
  <Lines>9</Lines>
  <Paragraphs>2</Paragraphs>
  <ScaleCrop>false</ScaleCrop>
  <Company>Arizona State University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Herberger Institute for Design and the Arts</cp:lastModifiedBy>
  <cp:revision>2</cp:revision>
  <dcterms:created xsi:type="dcterms:W3CDTF">2014-10-09T00:00:00Z</dcterms:created>
  <dcterms:modified xsi:type="dcterms:W3CDTF">2014-10-09T00:00:00Z</dcterms:modified>
</cp:coreProperties>
</file>